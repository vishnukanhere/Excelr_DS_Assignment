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AB6239" w:rsidP="00155575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: ‘B’ </w:t>
      </w:r>
      <w:r>
        <w:rPr>
          <w:rFonts w:ascii="Segoe UI" w:hAnsi="Segoe UI" w:cs="Segoe UI"/>
          <w:color w:val="1F2328"/>
          <w:shd w:val="clear" w:color="auto" w:fill="FFFFFF"/>
        </w:rPr>
        <w:t>the serving work will begin after 10 min of drop off so 45+10 which will now take more than the usual time so new mew is 55 minutes and the probability that it will take m</w:t>
      </w:r>
      <w:r>
        <w:rPr>
          <w:rFonts w:ascii="Segoe UI" w:hAnsi="Segoe UI" w:cs="Segoe UI"/>
          <w:color w:val="1F2328"/>
          <w:shd w:val="clear" w:color="auto" w:fill="FFFFFF"/>
        </w:rPr>
        <w:t>ore than 1 hour to complete .</w:t>
      </w:r>
      <w:r>
        <w:rPr>
          <w:rFonts w:ascii="Segoe UI" w:hAnsi="Segoe UI" w:cs="Segoe UI"/>
          <w:color w:val="1F2328"/>
          <w:shd w:val="clear" w:color="auto" w:fill="FFFFFF"/>
        </w:rPr>
        <w:t xml:space="preserve">mew = 55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std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= 8 q1 = 1-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stats.norm.cdf(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60,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loc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= mew, scale =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std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) q1 = 0.2659 The probability that the service manager cannot meet his commitment is 0.2659</w:t>
      </w:r>
    </w:p>
    <w:p w:rsidR="00AB6239" w:rsidRDefault="00AB6239" w:rsidP="00155575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1F2328"/>
          <w:shd w:val="clear" w:color="auto" w:fill="FFFFFF"/>
        </w:rPr>
      </w:pPr>
    </w:p>
    <w:p w:rsidR="00AB6239" w:rsidRPr="00EE10F3" w:rsidRDefault="00AB623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AB6239" w:rsidRDefault="00AB6239" w:rsidP="00AB6239">
      <w:pPr>
        <w:autoSpaceDE w:val="0"/>
        <w:autoSpaceDN w:val="0"/>
        <w:adjustRightInd w:val="0"/>
        <w:spacing w:after="120"/>
        <w:ind w:left="720"/>
        <w:contextualSpacing/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: False. Because the probability for employees at the processing center are more between 38 and 44 than older than 44. </w:t>
      </w:r>
    </w:p>
    <w:p w:rsidR="00AB6239" w:rsidRDefault="00AB6239" w:rsidP="00AB6239">
      <w:pPr>
        <w:autoSpaceDE w:val="0"/>
        <w:autoSpaceDN w:val="0"/>
        <w:adjustRightInd w:val="0"/>
        <w:spacing w:after="120"/>
        <w:ind w:left="720"/>
        <w:contextualSpacing/>
        <w:rPr>
          <w:rFonts w:ascii="Segoe UI" w:hAnsi="Segoe UI" w:cs="Segoe UI"/>
          <w:color w:val="1F2328"/>
          <w:shd w:val="clear" w:color="auto" w:fill="FFFFFF"/>
        </w:rPr>
      </w:pPr>
      <w:proofErr w:type="gramStart"/>
      <w:r>
        <w:rPr>
          <w:rFonts w:ascii="Segoe UI" w:hAnsi="Segoe UI" w:cs="Segoe UI"/>
          <w:color w:val="1F2328"/>
          <w:shd w:val="clear" w:color="auto" w:fill="FFFFFF"/>
        </w:rPr>
        <w:t>mean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= 38 std1 = 6 q2_lessthan_38 =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stats.norm.cdf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(38,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loc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= mean, scale = std1) q2_lessthan_38 = 0.5 q2_less_than_44 =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stats.norm.cdf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(44,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loc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= mean, scale = std1) q2_less_than_44 = 0.841 q2_betweeen_38_and_44 = q2_less_than_44 - q2_lessthan_38</w:t>
      </w:r>
    </w:p>
    <w:p w:rsidR="00AB6239" w:rsidRDefault="00AB6239" w:rsidP="00AB6239">
      <w:pPr>
        <w:autoSpaceDE w:val="0"/>
        <w:autoSpaceDN w:val="0"/>
        <w:adjustRightInd w:val="0"/>
        <w:spacing w:after="120"/>
        <w:ind w:left="720"/>
        <w:contextualSpacing/>
        <w:rPr>
          <w:rStyle w:val="Emphasis"/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print(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'The probability of employee age between 38 and 44 is',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np.round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(q2_betweeen_38_and_44</w:t>
      </w:r>
      <w:r>
        <w:rPr>
          <w:rStyle w:val="Emphasis"/>
          <w:rFonts w:ascii="Segoe UI" w:hAnsi="Segoe UI" w:cs="Segoe UI"/>
          <w:color w:val="1F2328"/>
          <w:shd w:val="clear" w:color="auto" w:fill="FFFFFF"/>
        </w:rPr>
        <w:t>100,2),'%') The probability of employee age between 38 and 44 is 34.13 %</w:t>
      </w:r>
    </w:p>
    <w:p w:rsidR="00AB6239" w:rsidRPr="00EE10F3" w:rsidRDefault="00AB6239" w:rsidP="00AB623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rStyle w:val="Emphasis"/>
          <w:rFonts w:ascii="Segoe UI" w:hAnsi="Segoe UI" w:cs="Segoe UI"/>
          <w:color w:val="1F2328"/>
          <w:shd w:val="clear" w:color="auto" w:fill="FFFFFF"/>
        </w:rPr>
        <w:t xml:space="preserve"> q2_morethan_44 = 1-stats.norm.cdf(44, </w:t>
      </w:r>
      <w:proofErr w:type="spellStart"/>
      <w:r>
        <w:rPr>
          <w:rStyle w:val="Emphasis"/>
          <w:rFonts w:ascii="Segoe UI" w:hAnsi="Segoe UI" w:cs="Segoe UI"/>
          <w:color w:val="1F2328"/>
          <w:shd w:val="clear" w:color="auto" w:fill="FFFFFF"/>
        </w:rPr>
        <w:t>loc</w:t>
      </w:r>
      <w:proofErr w:type="spellEnd"/>
      <w:r>
        <w:rPr>
          <w:rStyle w:val="Emphasis"/>
          <w:rFonts w:ascii="Segoe UI" w:hAnsi="Segoe UI" w:cs="Segoe UI"/>
          <w:color w:val="1F2328"/>
          <w:shd w:val="clear" w:color="auto" w:fill="FFFFFF"/>
        </w:rPr>
        <w:t xml:space="preserve"> = mean, scale = std1) print('The probability of employee age more than 44 is',</w:t>
      </w:r>
      <w:proofErr w:type="spellStart"/>
      <w:r>
        <w:rPr>
          <w:rStyle w:val="Emphasis"/>
          <w:rFonts w:ascii="Segoe UI" w:hAnsi="Segoe UI" w:cs="Segoe UI"/>
          <w:color w:val="1F2328"/>
          <w:shd w:val="clear" w:color="auto" w:fill="FFFFFF"/>
        </w:rPr>
        <w:t>np.round</w:t>
      </w:r>
      <w:proofErr w:type="spellEnd"/>
      <w:r>
        <w:rPr>
          <w:rStyle w:val="Emphasis"/>
          <w:rFonts w:ascii="Segoe UI" w:hAnsi="Segoe UI" w:cs="Segoe UI"/>
          <w:color w:val="1F2328"/>
          <w:shd w:val="clear" w:color="auto" w:fill="FFFFFF"/>
        </w:rPr>
        <w:t>(q2_morethan_44</w:t>
      </w:r>
      <w:r>
        <w:rPr>
          <w:rFonts w:ascii="Segoe UI" w:hAnsi="Segoe UI" w:cs="Segoe UI"/>
          <w:color w:val="1F2328"/>
          <w:shd w:val="clear" w:color="auto" w:fill="FFFFFF"/>
        </w:rPr>
        <w:t xml:space="preserve">100,2),'%') The probability of employee age more than 44 is 15.87 %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true_or_false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= (q2_morethan_44 &gt; q2_betweeen_38_and_44) print('Answer:',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true_or_false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)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Answer: False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BA5DA1" w:rsidRPr="00BA5DA1" w:rsidRDefault="00AB6239" w:rsidP="00BA5DA1">
      <w:pPr>
        <w:autoSpaceDE w:val="0"/>
        <w:autoSpaceDN w:val="0"/>
        <w:adjustRightInd w:val="0"/>
        <w:spacing w:after="120"/>
        <w:ind w:left="720"/>
        <w:contextualSpacing/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lastRenderedPageBreak/>
        <w:t>Ans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: True. q2b = </w:t>
      </w:r>
      <w:proofErr w:type="spellStart"/>
      <w:proofErr w:type="gramStart"/>
      <w:r>
        <w:rPr>
          <w:rFonts w:ascii="Segoe UI" w:hAnsi="Segoe UI" w:cs="Segoe UI"/>
          <w:color w:val="1F2328"/>
          <w:shd w:val="clear" w:color="auto" w:fill="FFFFFF"/>
        </w:rPr>
        <w:t>stats.norm.cdf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30,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loc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= mean, scale = std1)</w:t>
      </w:r>
      <w:r>
        <w:rPr>
          <w:rStyle w:val="Emphasis"/>
          <w:rFonts w:ascii="Segoe UI" w:hAnsi="Segoe UI" w:cs="Segoe UI"/>
          <w:color w:val="1F2328"/>
          <w:shd w:val="clear" w:color="auto" w:fill="FFFFFF"/>
        </w:rPr>
        <w:t>100 print('A training program for employees under the age of 30 at the center would be expected to attract about',</w:t>
      </w:r>
      <w:proofErr w:type="spellStart"/>
      <w:r>
        <w:rPr>
          <w:rStyle w:val="Emphasis"/>
          <w:rFonts w:ascii="Segoe UI" w:hAnsi="Segoe UI" w:cs="Segoe UI"/>
          <w:color w:val="1F2328"/>
          <w:shd w:val="clear" w:color="auto" w:fill="FFFFFF"/>
        </w:rPr>
        <w:t>np.round</w:t>
      </w:r>
      <w:proofErr w:type="spellEnd"/>
      <w:r>
        <w:rPr>
          <w:rStyle w:val="Emphasis"/>
          <w:rFonts w:ascii="Segoe UI" w:hAnsi="Segoe UI" w:cs="Segoe UI"/>
          <w:color w:val="1F2328"/>
          <w:shd w:val="clear" w:color="auto" w:fill="FFFFFF"/>
        </w:rPr>
        <w:t>((q2b</w:t>
      </w:r>
      <w:r>
        <w:rPr>
          <w:rFonts w:ascii="Segoe UI" w:hAnsi="Segoe UI" w:cs="Segoe UI"/>
          <w:color w:val="1F2328"/>
          <w:shd w:val="clear" w:color="auto" w:fill="FFFFFF"/>
        </w:rPr>
        <w:t>400)/100,0),'employees') A training program for employees under the age of 30 at the center would be expected to attract about 36.0 employees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BA5DA1" w:rsidRDefault="00BA5DA1" w:rsidP="00BA5DA1">
      <w:pPr>
        <w:autoSpaceDE w:val="0"/>
        <w:autoSpaceDN w:val="0"/>
        <w:adjustRightInd w:val="0"/>
        <w:spacing w:after="120"/>
        <w:ind w:left="360"/>
        <w:contextualSpacing/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: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i.i.d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and n is Large.</w:t>
      </w:r>
    </w:p>
    <w:p w:rsidR="00BA5DA1" w:rsidRDefault="00BA5DA1" w:rsidP="00BA5DA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The Difference between 2X1 and (X1 + X2) is the magnitude they hold of two different sample subsets (X1 and X2) from the same </w:t>
      </w:r>
      <w:proofErr w:type="gramStart"/>
      <w:r>
        <w:rPr>
          <w:rFonts w:ascii="Segoe UI" w:hAnsi="Segoe UI" w:cs="Segoe UI"/>
          <w:color w:val="1F2328"/>
        </w:rPr>
        <w:t>source(</w:t>
      </w:r>
      <w:proofErr w:type="gramEnd"/>
      <w:r>
        <w:rPr>
          <w:rFonts w:ascii="Segoe UI" w:hAnsi="Segoe UI" w:cs="Segoe UI"/>
          <w:color w:val="1F2328"/>
        </w:rPr>
        <w:t xml:space="preserve">population). X1 and X2 can be a different subset of a sample from a similar source (population) but If X1 ~ N(μ, σ2) then, 2 X1 ~ N(2 μ, 4 σ2 ) If X1 ~ N(μ, σ2) and X2 ~ N(μ, σ2) are </w:t>
      </w:r>
      <w:proofErr w:type="spellStart"/>
      <w:r>
        <w:rPr>
          <w:rFonts w:ascii="Segoe UI" w:hAnsi="Segoe UI" w:cs="Segoe UI"/>
          <w:color w:val="1F2328"/>
        </w:rPr>
        <w:t>iid</w:t>
      </w:r>
      <w:proofErr w:type="spellEnd"/>
      <w:r>
        <w:rPr>
          <w:rFonts w:ascii="Segoe UI" w:hAnsi="Segoe UI" w:cs="Segoe UI"/>
          <w:color w:val="1F2328"/>
        </w:rPr>
        <w:t xml:space="preserve"> normal random variables then (X1 + X2)</w:t>
      </w:r>
      <w:del w:id="0" w:author="Unknown">
        <w:r>
          <w:rPr>
            <w:rFonts w:ascii="Segoe UI" w:hAnsi="Segoe UI" w:cs="Segoe UI"/>
            <w:color w:val="1F2328"/>
          </w:rPr>
          <w:delText>N(μ+ μ, σ2+ σ2)</w:delText>
        </w:r>
      </w:del>
      <w:r>
        <w:rPr>
          <w:rFonts w:ascii="Segoe UI" w:hAnsi="Segoe UI" w:cs="Segoe UI"/>
          <w:color w:val="1F2328"/>
        </w:rPr>
        <w:t>(2 μ, 2 σ2) Hence, 2X1 – (X1+X2) ~(2 μ – 2 μ, 4 σ2 + 2σ2 ) The distribution remains the same for every sample subset of similar source, it tends to fall under Normal distribution and slight deviations in parameters.</w:t>
      </w:r>
    </w:p>
    <w:p w:rsidR="00BA5DA1" w:rsidRDefault="00BA5DA1" w:rsidP="00BA5DA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The Normal distribution has two parameters, the mean, µ, and the variance, σ2. µ </w:t>
      </w:r>
      <w:proofErr w:type="gramStart"/>
      <w:r>
        <w:rPr>
          <w:rFonts w:ascii="Segoe UI" w:hAnsi="Segoe UI" w:cs="Segoe UI"/>
          <w:color w:val="1F2328"/>
        </w:rPr>
        <w:t>and</w:t>
      </w:r>
      <w:proofErr w:type="gramEnd"/>
      <w:r>
        <w:rPr>
          <w:rFonts w:ascii="Segoe UI" w:hAnsi="Segoe UI" w:cs="Segoe UI"/>
          <w:color w:val="1F2328"/>
        </w:rPr>
        <w:t xml:space="preserve"> σ2satisfy −∞ &lt; µ &lt; ∞, σ2&gt; 0. We write X </w:t>
      </w:r>
      <w:r>
        <w:rPr>
          <w:rFonts w:ascii="Cambria Math" w:hAnsi="Cambria Math" w:cs="Cambria Math"/>
          <w:color w:val="1F2328"/>
        </w:rPr>
        <w:t>∼</w:t>
      </w:r>
      <w:r>
        <w:rPr>
          <w:rFonts w:ascii="Segoe UI" w:hAnsi="Segoe UI" w:cs="Segoe UI"/>
          <w:color w:val="1F2328"/>
        </w:rPr>
        <w:t xml:space="preserve"> Normal (µ, σ2) or X </w:t>
      </w:r>
      <w:r>
        <w:rPr>
          <w:rFonts w:ascii="Cambria Math" w:hAnsi="Cambria Math" w:cs="Cambria Math"/>
          <w:color w:val="1F2328"/>
        </w:rPr>
        <w:t>∼</w:t>
      </w:r>
      <w:r>
        <w:rPr>
          <w:rFonts w:ascii="Segoe UI" w:hAnsi="Segoe UI" w:cs="Segoe UI"/>
          <w:color w:val="1F2328"/>
        </w:rPr>
        <w:t xml:space="preserve"> </w:t>
      </w:r>
      <w:proofErr w:type="gramStart"/>
      <w:r>
        <w:rPr>
          <w:rFonts w:ascii="Segoe UI" w:hAnsi="Segoe UI" w:cs="Segoe UI"/>
          <w:color w:val="1F2328"/>
        </w:rPr>
        <w:t>N(</w:t>
      </w:r>
      <w:proofErr w:type="gramEnd"/>
      <w:r>
        <w:rPr>
          <w:rFonts w:ascii="Segoe UI" w:hAnsi="Segoe UI" w:cs="Segoe UI"/>
          <w:color w:val="1F2328"/>
        </w:rPr>
        <w:t>µ, σ2 ).</w:t>
      </w:r>
    </w:p>
    <w:p w:rsidR="00BA5DA1" w:rsidRPr="00EE10F3" w:rsidRDefault="00BA5DA1" w:rsidP="00BA5DA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BA5DA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BA5DA1" w:rsidRPr="00EE10F3" w:rsidRDefault="00BA5DA1" w:rsidP="00BA5DA1">
      <w:pPr>
        <w:spacing w:after="120"/>
        <w:ind w:left="720"/>
        <w:contextualSpacing/>
        <w:rPr>
          <w:szCs w:val="21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: D.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print(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"""The two values of a and b, symmetric about the mean, are such that the probability of the random variable taking a value between them is 0.99:""",np.round(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stats.norm.interval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(0.99,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loc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= 100, scale = 20),1)) The two values of a and b, symmetric about the mean, are such that the probability of the random variable taking a value between them is 0.99: [ 48.5 151.5]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BA5DA1" w:rsidRDefault="00BA5DA1" w:rsidP="00BA5DA1">
      <w:pPr>
        <w:spacing w:after="120"/>
        <w:ind w:left="1080"/>
        <w:contextualSpacing/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: Rupee ranges in between [9.9 to 98.1]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Crore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Rupees, 95% of the time for the Annual Profit of the Company.</w:t>
      </w:r>
    </w:p>
    <w:p w:rsidR="00BA5DA1" w:rsidRPr="00EE10F3" w:rsidRDefault="00BA5DA1" w:rsidP="00BA5DA1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A5DA1" w:rsidRDefault="00BA5DA1" w:rsidP="00BA5DA1">
      <w:pPr>
        <w:spacing w:after="120"/>
        <w:ind w:left="1080"/>
        <w:contextualSpacing/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: The 5TH Percentile of profit for the company is 17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Crore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Rupees</w:t>
      </w:r>
    </w:p>
    <w:p w:rsidR="00BA5DA1" w:rsidRPr="00EE10F3" w:rsidRDefault="00BA5DA1" w:rsidP="00BA5DA1">
      <w:pPr>
        <w:spacing w:after="120"/>
        <w:ind w:left="108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BA5DA1" w:rsidRDefault="00BA5DA1" w:rsidP="00BA5DA1">
      <w:pPr>
        <w:spacing w:after="120"/>
        <w:ind w:left="1080"/>
        <w:contextualSpacing/>
        <w:rPr>
          <w:szCs w:val="21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: The Division #2 (Profit2 ~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N(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7, 42) ) has a larger probability of making a loss in a given year</w:t>
      </w:r>
      <w:bookmarkStart w:id="1" w:name="_GoBack"/>
      <w:bookmarkEnd w:id="1"/>
    </w:p>
    <w:p w:rsidR="00BA5DA1" w:rsidRPr="00BE289C" w:rsidRDefault="00BA5DA1" w:rsidP="00BA5DA1">
      <w:pPr>
        <w:spacing w:after="120"/>
        <w:ind w:left="1080"/>
        <w:contextualSpacing/>
        <w:rPr>
          <w:szCs w:val="21"/>
        </w:rPr>
      </w:pPr>
    </w:p>
    <w:sectPr w:rsidR="00BA5DA1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39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5DA1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F2F9A2-19F0-47F4-ABFB-BEED7D44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B623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A5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Microsoft account</cp:lastModifiedBy>
  <cp:revision>6</cp:revision>
  <dcterms:created xsi:type="dcterms:W3CDTF">2013-09-25T17:43:00Z</dcterms:created>
  <dcterms:modified xsi:type="dcterms:W3CDTF">2023-06-06T18:57:00Z</dcterms:modified>
</cp:coreProperties>
</file>